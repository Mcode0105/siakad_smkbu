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CF8" w:rsidRPr="00B26CF8" w:rsidRDefault="00B26CF8" w:rsidP="00B26CF8">
      <w:pPr>
        <w:spacing w:after="0" w:line="288" w:lineRule="atLeast"/>
        <w:textAlignment w:val="baseline"/>
        <w:outlineLvl w:val="1"/>
        <w:rPr>
          <w:rFonts w:ascii="Arial" w:eastAsia="Times New Roman" w:hAnsi="Arial" w:cs="Arial"/>
          <w:color w:val="000000"/>
          <w:sz w:val="27"/>
          <w:szCs w:val="27"/>
          <w:lang w:eastAsia="id-ID"/>
        </w:rPr>
      </w:pPr>
      <w:r w:rsidRPr="00B26CF8">
        <w:rPr>
          <w:rFonts w:ascii="Arial" w:eastAsia="Times New Roman" w:hAnsi="Arial" w:cs="Arial"/>
          <w:color w:val="000000"/>
          <w:sz w:val="27"/>
          <w:szCs w:val="27"/>
          <w:lang w:eastAsia="id-ID"/>
        </w:rPr>
        <w:t>Cara Membuat Esai yang Baik dan Contoh Karangan Esai</w:t>
      </w:r>
    </w:p>
    <w:p w:rsidR="00B26CF8" w:rsidRPr="00B26CF8" w:rsidRDefault="00B26CF8" w:rsidP="00B26CF8">
      <w:pPr>
        <w:spacing w:after="0" w:line="240" w:lineRule="auto"/>
        <w:jc w:val="both"/>
        <w:textAlignment w:val="baseline"/>
        <w:rPr>
          <w:rFonts w:ascii="inherit" w:eastAsia="Times New Roman" w:hAnsi="inherit" w:cs="Times New Roman"/>
          <w:color w:val="000000"/>
          <w:sz w:val="20"/>
          <w:szCs w:val="20"/>
          <w:lang w:eastAsia="id-ID"/>
        </w:rPr>
      </w:pPr>
      <w:r w:rsidRPr="00B26CF8">
        <w:rPr>
          <w:rFonts w:ascii="inherit" w:eastAsia="Times New Roman" w:hAnsi="inherit" w:cs="Times New Roman"/>
          <w:color w:val="000000"/>
          <w:sz w:val="20"/>
          <w:szCs w:val="20"/>
          <w:lang w:eastAsia="id-ID"/>
        </w:rPr>
        <w:t>Cara Membuat Esai yang Baik dan Contoh Karangan Esai - Essay adalah sebuah tulisan yang mengandung opini, pandangan, atau ekspresi pribadi mengenai sebuah hal yang sedang berlangsung di masyarakat. Agar maksud yang ingin disampaikan dalam sebuah essay bisa tesampaikan dengan baik, maka sebuah essay harus ditulis dengan sebaik mungkin. Berikut ini adalah cara membuat essay yang baik :</w:t>
      </w:r>
    </w:p>
    <w:p w:rsidR="00B26CF8" w:rsidRPr="00B26CF8" w:rsidRDefault="00B26CF8" w:rsidP="00B26CF8">
      <w:pPr>
        <w:spacing w:after="0" w:line="240" w:lineRule="auto"/>
        <w:jc w:val="both"/>
        <w:textAlignment w:val="baseline"/>
        <w:rPr>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0" w:author="Unknown"/>
          <w:rFonts w:ascii="inherit" w:eastAsia="Times New Roman" w:hAnsi="inherit" w:cs="Times New Roman"/>
          <w:color w:val="000000"/>
          <w:sz w:val="20"/>
          <w:szCs w:val="20"/>
          <w:lang w:eastAsia="id-ID"/>
        </w:rPr>
      </w:pPr>
      <w:ins w:id="1" w:author="Unknown">
        <w:r w:rsidRPr="00B26CF8">
          <w:rPr>
            <w:rFonts w:ascii="inherit" w:eastAsia="Times New Roman" w:hAnsi="inherit" w:cs="Times New Roman"/>
            <w:b/>
            <w:bCs/>
            <w:color w:val="000000"/>
            <w:sz w:val="20"/>
            <w:szCs w:val="20"/>
            <w:bdr w:val="none" w:sz="0" w:space="0" w:color="auto" w:frame="1"/>
            <w:lang w:eastAsia="id-ID"/>
          </w:rPr>
          <w:t>1. Tentukan tema yang menarik</w:t>
        </w:r>
      </w:ins>
    </w:p>
    <w:p w:rsidR="00B26CF8" w:rsidRPr="00B26CF8" w:rsidRDefault="00B26CF8" w:rsidP="00B26CF8">
      <w:pPr>
        <w:spacing w:after="0" w:line="240" w:lineRule="auto"/>
        <w:jc w:val="both"/>
        <w:textAlignment w:val="baseline"/>
        <w:rPr>
          <w:ins w:id="2"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3" w:author="Unknown"/>
          <w:rFonts w:ascii="inherit" w:eastAsia="Times New Roman" w:hAnsi="inherit" w:cs="Times New Roman"/>
          <w:color w:val="000000"/>
          <w:sz w:val="20"/>
          <w:szCs w:val="20"/>
          <w:lang w:eastAsia="id-ID"/>
        </w:rPr>
      </w:pPr>
      <w:ins w:id="4" w:author="Unknown">
        <w:r w:rsidRPr="00B26CF8">
          <w:rPr>
            <w:rFonts w:ascii="inherit" w:eastAsia="Times New Roman" w:hAnsi="inherit" w:cs="Times New Roman"/>
            <w:color w:val="000000"/>
            <w:sz w:val="20"/>
            <w:szCs w:val="20"/>
            <w:lang w:eastAsia="id-ID"/>
          </w:rPr>
          <w:t>Sebelum menulis sebuah essay, tentukan terlebih dahulu essay apa yang ingin Anda tulis. Sebuah tema yang bagus akan mempengaruhi isi keseluruhan essay tersebut. Oleh karena itu, pilihlah tema yang sedang hangat – hangatnya terjadi, sehingga para pembaca mau meluangkan waktunya untuk membaca essay yang akan Anda tulis.</w:t>
        </w:r>
      </w:ins>
    </w:p>
    <w:p w:rsidR="00B26CF8" w:rsidRPr="00B26CF8" w:rsidRDefault="00B26CF8" w:rsidP="00B26CF8">
      <w:pPr>
        <w:spacing w:after="0" w:line="240" w:lineRule="auto"/>
        <w:jc w:val="both"/>
        <w:textAlignment w:val="baseline"/>
        <w:rPr>
          <w:ins w:id="5"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6" w:author="Unknown"/>
          <w:rFonts w:ascii="inherit" w:eastAsia="Times New Roman" w:hAnsi="inherit" w:cs="Times New Roman"/>
          <w:color w:val="000000"/>
          <w:sz w:val="20"/>
          <w:szCs w:val="20"/>
          <w:lang w:eastAsia="id-ID"/>
        </w:rPr>
      </w:pPr>
      <w:ins w:id="7" w:author="Unknown">
        <w:r w:rsidRPr="00B26CF8">
          <w:rPr>
            <w:rFonts w:ascii="inherit" w:eastAsia="Times New Roman" w:hAnsi="inherit" w:cs="Times New Roman"/>
            <w:b/>
            <w:bCs/>
            <w:color w:val="000000"/>
            <w:sz w:val="20"/>
            <w:szCs w:val="20"/>
            <w:bdr w:val="none" w:sz="0" w:space="0" w:color="auto" w:frame="1"/>
            <w:lang w:eastAsia="id-ID"/>
          </w:rPr>
          <w:t>2. Lakukan research</w:t>
        </w:r>
      </w:ins>
    </w:p>
    <w:p w:rsidR="00B26CF8" w:rsidRPr="00B26CF8" w:rsidRDefault="00B26CF8" w:rsidP="00B26CF8">
      <w:pPr>
        <w:spacing w:after="0" w:line="240" w:lineRule="auto"/>
        <w:jc w:val="both"/>
        <w:textAlignment w:val="baseline"/>
        <w:rPr>
          <w:ins w:id="8"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9" w:author="Unknown"/>
          <w:rFonts w:ascii="inherit" w:eastAsia="Times New Roman" w:hAnsi="inherit" w:cs="Times New Roman"/>
          <w:color w:val="000000"/>
          <w:sz w:val="20"/>
          <w:szCs w:val="20"/>
          <w:lang w:eastAsia="id-ID"/>
        </w:rPr>
      </w:pPr>
      <w:ins w:id="10" w:author="Unknown">
        <w:r w:rsidRPr="00B26CF8">
          <w:rPr>
            <w:rFonts w:ascii="inherit" w:eastAsia="Times New Roman" w:hAnsi="inherit" w:cs="Times New Roman"/>
            <w:color w:val="000000"/>
            <w:sz w:val="20"/>
            <w:szCs w:val="20"/>
            <w:lang w:eastAsia="id-ID"/>
          </w:rPr>
          <w:t>Setelah mendapatkan tema, lakukanlah research melaui buku atau internet tentang tema tersebut. Hal ini dilakukan untuk mendukung argument – argument yang ingin Anda tulis di dalam essay, sehingga pendapat Anda akan semakin kuat. Jika essay Anda didukung dengan data seperti, fakta, contoh, teori, dan lain – lain, maka esaay tersebut akan menjadi bagus. Sebaliknya, jika essay Anda tidak memiliki data – data pendukung, tulisan Anda ini akan dianggap omong kosong dan orang – orang tidak akan percaya dengan essay yang Anda buat. </w:t>
        </w:r>
      </w:ins>
    </w:p>
    <w:p w:rsidR="00B26CF8" w:rsidRPr="00B26CF8" w:rsidRDefault="00B26CF8" w:rsidP="00B26CF8">
      <w:pPr>
        <w:spacing w:after="0" w:line="240" w:lineRule="auto"/>
        <w:jc w:val="both"/>
        <w:textAlignment w:val="baseline"/>
        <w:rPr>
          <w:ins w:id="11"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12" w:author="Unknown"/>
          <w:rFonts w:ascii="inherit" w:eastAsia="Times New Roman" w:hAnsi="inherit" w:cs="Times New Roman"/>
          <w:color w:val="000000"/>
          <w:sz w:val="20"/>
          <w:szCs w:val="20"/>
          <w:lang w:eastAsia="id-ID"/>
        </w:rPr>
      </w:pPr>
      <w:ins w:id="13" w:author="Unknown">
        <w:r w:rsidRPr="00B26CF8">
          <w:rPr>
            <w:rFonts w:ascii="inherit" w:eastAsia="Times New Roman" w:hAnsi="inherit" w:cs="Times New Roman"/>
            <w:b/>
            <w:bCs/>
            <w:color w:val="000000"/>
            <w:sz w:val="20"/>
            <w:szCs w:val="20"/>
            <w:bdr w:val="none" w:sz="0" w:space="0" w:color="auto" w:frame="1"/>
            <w:lang w:eastAsia="id-ID"/>
          </w:rPr>
          <w:t>3. Membuat outline</w:t>
        </w:r>
      </w:ins>
    </w:p>
    <w:p w:rsidR="00B26CF8" w:rsidRPr="00B26CF8" w:rsidRDefault="00B26CF8" w:rsidP="00B26CF8">
      <w:pPr>
        <w:spacing w:after="0" w:line="240" w:lineRule="auto"/>
        <w:jc w:val="both"/>
        <w:textAlignment w:val="baseline"/>
        <w:rPr>
          <w:ins w:id="14"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15" w:author="Unknown"/>
          <w:rFonts w:ascii="inherit" w:eastAsia="Times New Roman" w:hAnsi="inherit" w:cs="Times New Roman"/>
          <w:color w:val="000000"/>
          <w:sz w:val="20"/>
          <w:szCs w:val="20"/>
          <w:lang w:eastAsia="id-ID"/>
        </w:rPr>
      </w:pPr>
      <w:ins w:id="16" w:author="Unknown">
        <w:r w:rsidRPr="00B26CF8">
          <w:rPr>
            <w:rFonts w:ascii="inherit" w:eastAsia="Times New Roman" w:hAnsi="inherit" w:cs="Times New Roman"/>
            <w:color w:val="000000"/>
            <w:sz w:val="20"/>
            <w:szCs w:val="20"/>
            <w:lang w:eastAsia="id-ID"/>
          </w:rPr>
          <w:t>Membuat kerangka atau outline sangat berguna ketika membuat sebuah karya tulis. Hal ini dilakukan untuk menyususn ide – ide yang ingin diungkapkan. Selain itu, dengan outline, tulisan Anda tidak akan keluar dari ide atau tema, sehingga essay Anda akan koherence dan logis. </w:t>
        </w:r>
      </w:ins>
    </w:p>
    <w:p w:rsidR="00B26CF8" w:rsidRPr="00B26CF8" w:rsidRDefault="00B26CF8" w:rsidP="00B26CF8">
      <w:pPr>
        <w:spacing w:after="0" w:line="240" w:lineRule="auto"/>
        <w:jc w:val="both"/>
        <w:textAlignment w:val="baseline"/>
        <w:rPr>
          <w:ins w:id="17"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18" w:author="Unknown"/>
          <w:rFonts w:ascii="inherit" w:eastAsia="Times New Roman" w:hAnsi="inherit" w:cs="Times New Roman"/>
          <w:color w:val="000000"/>
          <w:sz w:val="20"/>
          <w:szCs w:val="20"/>
          <w:lang w:eastAsia="id-ID"/>
        </w:rPr>
      </w:pPr>
      <w:ins w:id="19" w:author="Unknown">
        <w:r w:rsidRPr="00B26CF8">
          <w:rPr>
            <w:rFonts w:ascii="inherit" w:eastAsia="Times New Roman" w:hAnsi="inherit" w:cs="Times New Roman"/>
            <w:b/>
            <w:bCs/>
            <w:color w:val="000000"/>
            <w:sz w:val="20"/>
            <w:szCs w:val="20"/>
            <w:bdr w:val="none" w:sz="0" w:space="0" w:color="auto" w:frame="1"/>
            <w:lang w:eastAsia="id-ID"/>
          </w:rPr>
          <w:t>4. Memperhatikan pemilihan kata</w:t>
        </w:r>
      </w:ins>
    </w:p>
    <w:p w:rsidR="00B26CF8" w:rsidRPr="00B26CF8" w:rsidRDefault="00B26CF8" w:rsidP="00B26CF8">
      <w:pPr>
        <w:spacing w:after="0" w:line="240" w:lineRule="auto"/>
        <w:jc w:val="both"/>
        <w:textAlignment w:val="baseline"/>
        <w:rPr>
          <w:ins w:id="20"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21" w:author="Unknown"/>
          <w:rFonts w:ascii="inherit" w:eastAsia="Times New Roman" w:hAnsi="inherit" w:cs="Times New Roman"/>
          <w:color w:val="000000"/>
          <w:sz w:val="20"/>
          <w:szCs w:val="20"/>
          <w:lang w:eastAsia="id-ID"/>
        </w:rPr>
      </w:pPr>
      <w:ins w:id="22" w:author="Unknown">
        <w:r w:rsidRPr="00B26CF8">
          <w:rPr>
            <w:rFonts w:ascii="inherit" w:eastAsia="Times New Roman" w:hAnsi="inherit" w:cs="Times New Roman"/>
            <w:color w:val="000000"/>
            <w:sz w:val="20"/>
            <w:szCs w:val="20"/>
            <w:lang w:eastAsia="id-ID"/>
          </w:rPr>
          <w:t>Essay yang baik adalah essay yang menggunakan bahasa yang baik, karena essay adalah karya tulis formal. Oleh karena itu gunakanlah bahasa – bahasa yang formal. Disamping itu, Anda juga perlu mempertimbangkan siapa calon pembaca essay. Jika calon pembaca essay Anda adalah para intelektual, gunakanlah bahasa intelektual pula. Sebaliknya, jika calon pembaca adalah masyarakat umum, gunakanlah bahasa umum, tetapi tetap menggunakan bahasa formal. Hal ini dilakukan untuk membuat essay Anda selain bagus secara struktur, juga baik secara konteks, karena mudah dipahami.</w:t>
        </w:r>
      </w:ins>
    </w:p>
    <w:p w:rsidR="00B26CF8" w:rsidRPr="00B26CF8" w:rsidRDefault="00B26CF8" w:rsidP="00B26CF8">
      <w:pPr>
        <w:spacing w:after="0" w:line="240" w:lineRule="auto"/>
        <w:jc w:val="both"/>
        <w:textAlignment w:val="baseline"/>
        <w:rPr>
          <w:ins w:id="23"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24" w:author="Unknown"/>
          <w:rFonts w:ascii="inherit" w:eastAsia="Times New Roman" w:hAnsi="inherit" w:cs="Times New Roman"/>
          <w:color w:val="000000"/>
          <w:sz w:val="20"/>
          <w:szCs w:val="20"/>
          <w:lang w:eastAsia="id-ID"/>
        </w:rPr>
      </w:pPr>
      <w:ins w:id="25" w:author="Unknown">
        <w:r w:rsidRPr="00B26CF8">
          <w:rPr>
            <w:rFonts w:ascii="inherit" w:eastAsia="Times New Roman" w:hAnsi="inherit" w:cs="Times New Roman"/>
            <w:b/>
            <w:bCs/>
            <w:color w:val="000000"/>
            <w:sz w:val="20"/>
            <w:szCs w:val="20"/>
            <w:bdr w:val="none" w:sz="0" w:space="0" w:color="auto" w:frame="1"/>
            <w:lang w:eastAsia="id-ID"/>
          </w:rPr>
          <w:t>5. Kerjakan</w:t>
        </w:r>
      </w:ins>
    </w:p>
    <w:p w:rsidR="00B26CF8" w:rsidRPr="00B26CF8" w:rsidRDefault="00B26CF8" w:rsidP="00B26CF8">
      <w:pPr>
        <w:spacing w:after="0" w:line="240" w:lineRule="auto"/>
        <w:jc w:val="both"/>
        <w:textAlignment w:val="baseline"/>
        <w:rPr>
          <w:ins w:id="26"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27" w:author="Unknown"/>
          <w:rFonts w:ascii="inherit" w:eastAsia="Times New Roman" w:hAnsi="inherit" w:cs="Times New Roman"/>
          <w:color w:val="000000"/>
          <w:sz w:val="20"/>
          <w:szCs w:val="20"/>
          <w:lang w:eastAsia="id-ID"/>
        </w:rPr>
      </w:pPr>
      <w:ins w:id="28" w:author="Unknown">
        <w:r w:rsidRPr="00B26CF8">
          <w:rPr>
            <w:rFonts w:ascii="inherit" w:eastAsia="Times New Roman" w:hAnsi="inherit" w:cs="Times New Roman"/>
            <w:color w:val="000000"/>
            <w:sz w:val="20"/>
            <w:szCs w:val="20"/>
            <w:lang w:eastAsia="id-ID"/>
          </w:rPr>
          <w:t>Setelah hal – hal di atas telah selesai dilakukan, mulailah menulis. Dalam menulis essay ada tiga hal yang harus diperhatikan, yaitu :</w:t>
        </w:r>
      </w:ins>
    </w:p>
    <w:p w:rsidR="00B26CF8" w:rsidRPr="00B26CF8" w:rsidRDefault="00B26CF8" w:rsidP="00B26CF8">
      <w:pPr>
        <w:spacing w:after="0" w:line="240" w:lineRule="auto"/>
        <w:jc w:val="both"/>
        <w:textAlignment w:val="baseline"/>
        <w:rPr>
          <w:ins w:id="29"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30" w:author="Unknown"/>
          <w:rFonts w:ascii="inherit" w:eastAsia="Times New Roman" w:hAnsi="inherit" w:cs="Times New Roman"/>
          <w:color w:val="000000"/>
          <w:sz w:val="20"/>
          <w:szCs w:val="20"/>
          <w:lang w:eastAsia="id-ID"/>
        </w:rPr>
      </w:pPr>
      <w:ins w:id="31" w:author="Unknown">
        <w:r w:rsidRPr="00B26CF8">
          <w:rPr>
            <w:rFonts w:ascii="inherit" w:eastAsia="Times New Roman" w:hAnsi="inherit" w:cs="Times New Roman"/>
            <w:color w:val="000000"/>
            <w:sz w:val="20"/>
            <w:szCs w:val="20"/>
            <w:lang w:eastAsia="id-ID"/>
          </w:rPr>
          <w:t>Introduction</w:t>
        </w:r>
      </w:ins>
    </w:p>
    <w:p w:rsidR="00B26CF8" w:rsidRPr="00B26CF8" w:rsidRDefault="00B26CF8" w:rsidP="00B26CF8">
      <w:pPr>
        <w:spacing w:after="0" w:line="240" w:lineRule="auto"/>
        <w:jc w:val="both"/>
        <w:textAlignment w:val="baseline"/>
        <w:rPr>
          <w:ins w:id="32"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33" w:author="Unknown"/>
          <w:rFonts w:ascii="inherit" w:eastAsia="Times New Roman" w:hAnsi="inherit" w:cs="Times New Roman"/>
          <w:color w:val="000000"/>
          <w:sz w:val="20"/>
          <w:szCs w:val="20"/>
          <w:lang w:eastAsia="id-ID"/>
        </w:rPr>
      </w:pPr>
      <w:ins w:id="34" w:author="Unknown">
        <w:r w:rsidRPr="00B26CF8">
          <w:rPr>
            <w:rFonts w:ascii="inherit" w:eastAsia="Times New Roman" w:hAnsi="inherit" w:cs="Times New Roman"/>
            <w:color w:val="000000"/>
            <w:sz w:val="20"/>
            <w:szCs w:val="20"/>
            <w:lang w:eastAsia="id-ID"/>
          </w:rPr>
          <w:t>Introduction adalah bagian awal essay, Bagian ini mengungkapkan hal yang akan dibahas di dalam sebuah essay. Selain itu, di dalam introduction juga terdapat statement Anda tentang suatu pemasalahan yang akan dibahas, tulislah statement tersebut dengan bahasa yang bisa menimbulkan pertanyaan dan keingintahuan dari pembaca untuk mencari tahu alasan – alasan  tentang statement tersebut.</w:t>
        </w:r>
      </w:ins>
    </w:p>
    <w:p w:rsidR="00B26CF8" w:rsidRPr="00B26CF8" w:rsidRDefault="00B26CF8" w:rsidP="00B26CF8">
      <w:pPr>
        <w:spacing w:after="0" w:line="240" w:lineRule="auto"/>
        <w:jc w:val="both"/>
        <w:textAlignment w:val="baseline"/>
        <w:rPr>
          <w:ins w:id="35"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36" w:author="Unknown"/>
          <w:rFonts w:ascii="inherit" w:eastAsia="Times New Roman" w:hAnsi="inherit" w:cs="Times New Roman"/>
          <w:color w:val="000000"/>
          <w:sz w:val="20"/>
          <w:szCs w:val="20"/>
          <w:lang w:eastAsia="id-ID"/>
        </w:rPr>
      </w:pPr>
      <w:ins w:id="37" w:author="Unknown">
        <w:r w:rsidRPr="00B26CF8">
          <w:rPr>
            <w:rFonts w:ascii="inherit" w:eastAsia="Times New Roman" w:hAnsi="inherit" w:cs="Times New Roman"/>
            <w:color w:val="000000"/>
            <w:sz w:val="20"/>
            <w:szCs w:val="20"/>
            <w:lang w:eastAsia="id-ID"/>
          </w:rPr>
          <w:t>Isi</w:t>
        </w:r>
      </w:ins>
    </w:p>
    <w:p w:rsidR="00B26CF8" w:rsidRPr="00B26CF8" w:rsidRDefault="00B26CF8" w:rsidP="00B26CF8">
      <w:pPr>
        <w:spacing w:after="0" w:line="240" w:lineRule="auto"/>
        <w:jc w:val="both"/>
        <w:textAlignment w:val="baseline"/>
        <w:rPr>
          <w:ins w:id="38"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39" w:author="Unknown"/>
          <w:rFonts w:ascii="inherit" w:eastAsia="Times New Roman" w:hAnsi="inherit" w:cs="Times New Roman"/>
          <w:color w:val="000000"/>
          <w:sz w:val="20"/>
          <w:szCs w:val="20"/>
          <w:lang w:eastAsia="id-ID"/>
        </w:rPr>
      </w:pPr>
      <w:ins w:id="40" w:author="Unknown">
        <w:r w:rsidRPr="00B26CF8">
          <w:rPr>
            <w:rFonts w:ascii="inherit" w:eastAsia="Times New Roman" w:hAnsi="inherit" w:cs="Times New Roman"/>
            <w:color w:val="000000"/>
            <w:sz w:val="20"/>
            <w:szCs w:val="20"/>
            <w:lang w:eastAsia="id-ID"/>
          </w:rPr>
          <w:t>Bagian selanjunya adalah isi. Bagian ini mengandung garis besar keseluruhan isi essay. Tulislah dengan mengacu pada point – point pada outline yang telah dibuat. Kembangkanlah point – point tersebut dan jangan lupa untuk memberikan pendukung berupa data agar opini Anda tidak lemah.</w:t>
        </w:r>
      </w:ins>
    </w:p>
    <w:p w:rsidR="00B26CF8" w:rsidRPr="00B26CF8" w:rsidRDefault="00B26CF8" w:rsidP="00B26CF8">
      <w:pPr>
        <w:spacing w:after="0" w:line="240" w:lineRule="auto"/>
        <w:jc w:val="both"/>
        <w:textAlignment w:val="baseline"/>
        <w:rPr>
          <w:ins w:id="41"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42" w:author="Unknown"/>
          <w:rFonts w:ascii="inherit" w:eastAsia="Times New Roman" w:hAnsi="inherit" w:cs="Times New Roman"/>
          <w:color w:val="000000"/>
          <w:sz w:val="20"/>
          <w:szCs w:val="20"/>
          <w:lang w:eastAsia="id-ID"/>
        </w:rPr>
      </w:pPr>
      <w:ins w:id="43" w:author="Unknown">
        <w:r w:rsidRPr="00B26CF8">
          <w:rPr>
            <w:rFonts w:ascii="inherit" w:eastAsia="Times New Roman" w:hAnsi="inherit" w:cs="Times New Roman"/>
            <w:color w:val="000000"/>
            <w:sz w:val="20"/>
            <w:szCs w:val="20"/>
            <w:lang w:eastAsia="id-ID"/>
          </w:rPr>
          <w:t>Penutup</w:t>
        </w:r>
      </w:ins>
    </w:p>
    <w:p w:rsidR="00B26CF8" w:rsidRPr="00B26CF8" w:rsidRDefault="00B26CF8" w:rsidP="00B26CF8">
      <w:pPr>
        <w:spacing w:after="0" w:line="240" w:lineRule="auto"/>
        <w:jc w:val="both"/>
        <w:textAlignment w:val="baseline"/>
        <w:rPr>
          <w:ins w:id="44"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45" w:author="Unknown"/>
          <w:rFonts w:ascii="inherit" w:eastAsia="Times New Roman" w:hAnsi="inherit" w:cs="Times New Roman"/>
          <w:color w:val="000000"/>
          <w:sz w:val="20"/>
          <w:szCs w:val="20"/>
          <w:lang w:eastAsia="id-ID"/>
        </w:rPr>
      </w:pPr>
      <w:ins w:id="46" w:author="Unknown">
        <w:r w:rsidRPr="00B26CF8">
          <w:rPr>
            <w:rFonts w:ascii="inherit" w:eastAsia="Times New Roman" w:hAnsi="inherit" w:cs="Times New Roman"/>
            <w:color w:val="000000"/>
            <w:sz w:val="20"/>
            <w:szCs w:val="20"/>
            <w:lang w:eastAsia="id-ID"/>
          </w:rPr>
          <w:t>Bagian selanjutnya adalah penutup. Bagian ini berupa konklusi atau kesimpulan dari essay. Tulislah kembali point – point pada bagian isi dengan bahasa lain dan dalam satu kalimat. Sebuah kesimpulan harus mewakili isi essay tersebut dan janganlah memunculkan ide atau topik baru pada bagain penutup. </w:t>
        </w:r>
      </w:ins>
    </w:p>
    <w:p w:rsidR="00B26CF8" w:rsidRPr="00B26CF8" w:rsidRDefault="00B26CF8" w:rsidP="00B26CF8">
      <w:pPr>
        <w:spacing w:after="0" w:line="240" w:lineRule="auto"/>
        <w:jc w:val="both"/>
        <w:textAlignment w:val="baseline"/>
        <w:rPr>
          <w:ins w:id="47"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48" w:author="Unknown"/>
          <w:rFonts w:ascii="inherit" w:eastAsia="Times New Roman" w:hAnsi="inherit" w:cs="Times New Roman"/>
          <w:color w:val="000000"/>
          <w:sz w:val="20"/>
          <w:szCs w:val="20"/>
          <w:lang w:eastAsia="id-ID"/>
        </w:rPr>
      </w:pPr>
      <w:ins w:id="49" w:author="Unknown">
        <w:r w:rsidRPr="00B26CF8">
          <w:rPr>
            <w:rFonts w:ascii="inherit" w:eastAsia="Times New Roman" w:hAnsi="inherit" w:cs="Times New Roman"/>
            <w:b/>
            <w:bCs/>
            <w:color w:val="000000"/>
            <w:sz w:val="20"/>
            <w:szCs w:val="20"/>
            <w:bdr w:val="none" w:sz="0" w:space="0" w:color="auto" w:frame="1"/>
            <w:lang w:eastAsia="id-ID"/>
          </w:rPr>
          <w:t>6. Judul</w:t>
        </w:r>
      </w:ins>
    </w:p>
    <w:p w:rsidR="00B26CF8" w:rsidRPr="00B26CF8" w:rsidRDefault="00B26CF8" w:rsidP="00B26CF8">
      <w:pPr>
        <w:spacing w:after="0" w:line="240" w:lineRule="auto"/>
        <w:jc w:val="both"/>
        <w:textAlignment w:val="baseline"/>
        <w:rPr>
          <w:ins w:id="50"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51" w:author="Unknown"/>
          <w:rFonts w:ascii="inherit" w:eastAsia="Times New Roman" w:hAnsi="inherit" w:cs="Times New Roman"/>
          <w:color w:val="000000"/>
          <w:sz w:val="20"/>
          <w:szCs w:val="20"/>
          <w:lang w:eastAsia="id-ID"/>
        </w:rPr>
      </w:pPr>
      <w:ins w:id="52" w:author="Unknown">
        <w:r w:rsidRPr="00B26CF8">
          <w:rPr>
            <w:rFonts w:ascii="inherit" w:eastAsia="Times New Roman" w:hAnsi="inherit" w:cs="Times New Roman"/>
            <w:color w:val="000000"/>
            <w:sz w:val="20"/>
            <w:szCs w:val="20"/>
            <w:lang w:eastAsia="id-ID"/>
          </w:rPr>
          <w:t>Judul juga penting dalam membuat essay. Judul yang baik adalah judul yang bisa memikat perhatian orang lain, sehingga mereka tertarik untuk membacanya. </w:t>
        </w:r>
      </w:ins>
    </w:p>
    <w:p w:rsidR="00B26CF8" w:rsidRPr="00B26CF8" w:rsidRDefault="00B26CF8" w:rsidP="00B26CF8">
      <w:pPr>
        <w:spacing w:after="0" w:line="240" w:lineRule="auto"/>
        <w:jc w:val="center"/>
        <w:textAlignment w:val="baseline"/>
        <w:rPr>
          <w:ins w:id="53" w:author="Unknown"/>
          <w:rFonts w:ascii="inherit" w:eastAsia="Times New Roman" w:hAnsi="inherit" w:cs="Times New Roman"/>
          <w:color w:val="000000"/>
          <w:sz w:val="20"/>
          <w:szCs w:val="20"/>
          <w:lang w:eastAsia="id-ID"/>
        </w:rPr>
      </w:pPr>
      <w:ins w:id="54" w:author="Unknown">
        <w:r w:rsidRPr="00B26CF8">
          <w:rPr>
            <w:rFonts w:ascii="inherit" w:eastAsia="Times New Roman" w:hAnsi="inherit" w:cs="Times New Roman"/>
            <w:color w:val="000000"/>
            <w:sz w:val="20"/>
            <w:szCs w:val="20"/>
            <w:lang w:eastAsia="id-ID"/>
          </w:rPr>
          <w:t>Advertisement</w:t>
        </w:r>
      </w:ins>
    </w:p>
    <w:p w:rsidR="00B26CF8" w:rsidRPr="00B26CF8" w:rsidRDefault="00B26CF8" w:rsidP="00B26CF8">
      <w:pPr>
        <w:spacing w:after="0" w:line="240" w:lineRule="auto"/>
        <w:jc w:val="both"/>
        <w:textAlignment w:val="baseline"/>
        <w:rPr>
          <w:ins w:id="55" w:author="Unknown"/>
          <w:rFonts w:ascii="inherit" w:eastAsia="Times New Roman" w:hAnsi="inherit" w:cs="Times New Roman"/>
          <w:color w:val="000000"/>
          <w:sz w:val="20"/>
          <w:szCs w:val="20"/>
          <w:lang w:eastAsia="id-ID"/>
        </w:rPr>
      </w:pPr>
    </w:p>
    <w:p w:rsidR="00B26CF8" w:rsidRPr="00B26CF8" w:rsidRDefault="00B26CF8" w:rsidP="00B26CF8">
      <w:pPr>
        <w:spacing w:after="0" w:line="288" w:lineRule="atLeast"/>
        <w:jc w:val="both"/>
        <w:textAlignment w:val="baseline"/>
        <w:outlineLvl w:val="1"/>
        <w:rPr>
          <w:ins w:id="56" w:author="Unknown"/>
          <w:rFonts w:ascii="Arial" w:eastAsia="Times New Roman" w:hAnsi="Arial" w:cs="Arial"/>
          <w:color w:val="000000"/>
          <w:sz w:val="27"/>
          <w:szCs w:val="27"/>
          <w:lang w:eastAsia="id-ID"/>
        </w:rPr>
      </w:pPr>
      <w:ins w:id="57" w:author="Unknown">
        <w:r w:rsidRPr="00B26CF8">
          <w:rPr>
            <w:rFonts w:ascii="Arial" w:eastAsia="Times New Roman" w:hAnsi="Arial" w:cs="Arial"/>
            <w:color w:val="000000"/>
            <w:sz w:val="27"/>
            <w:szCs w:val="27"/>
            <w:lang w:eastAsia="id-ID"/>
          </w:rPr>
          <w:t>Contoh Esai</w:t>
        </w:r>
      </w:ins>
    </w:p>
    <w:p w:rsidR="00B26CF8" w:rsidRPr="00B26CF8" w:rsidRDefault="00B26CF8" w:rsidP="00B26CF8">
      <w:pPr>
        <w:spacing w:after="0" w:line="240" w:lineRule="auto"/>
        <w:jc w:val="both"/>
        <w:textAlignment w:val="baseline"/>
        <w:rPr>
          <w:ins w:id="58"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59" w:author="Unknown"/>
          <w:rFonts w:ascii="inherit" w:eastAsia="Times New Roman" w:hAnsi="inherit" w:cs="Times New Roman"/>
          <w:color w:val="000000"/>
          <w:sz w:val="20"/>
          <w:szCs w:val="20"/>
          <w:lang w:eastAsia="id-ID"/>
        </w:rPr>
      </w:pPr>
      <w:ins w:id="60" w:author="Unknown">
        <w:r w:rsidRPr="00B26CF8">
          <w:rPr>
            <w:rFonts w:ascii="inherit" w:eastAsia="Times New Roman" w:hAnsi="inherit" w:cs="Times New Roman"/>
            <w:color w:val="000000"/>
            <w:sz w:val="20"/>
            <w:szCs w:val="20"/>
            <w:lang w:eastAsia="id-ID"/>
          </w:rPr>
          <w:t>Kebut Membawa Maut</w:t>
        </w:r>
      </w:ins>
    </w:p>
    <w:p w:rsidR="00B26CF8" w:rsidRPr="00B26CF8" w:rsidRDefault="00B26CF8" w:rsidP="00B26CF8">
      <w:pPr>
        <w:spacing w:after="0" w:line="240" w:lineRule="auto"/>
        <w:jc w:val="both"/>
        <w:textAlignment w:val="baseline"/>
        <w:rPr>
          <w:ins w:id="61"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62" w:author="Unknown"/>
          <w:rFonts w:ascii="inherit" w:eastAsia="Times New Roman" w:hAnsi="inherit" w:cs="Times New Roman"/>
          <w:color w:val="000000"/>
          <w:sz w:val="20"/>
          <w:szCs w:val="20"/>
          <w:lang w:eastAsia="id-ID"/>
        </w:rPr>
      </w:pPr>
      <w:ins w:id="63" w:author="Unknown">
        <w:r w:rsidRPr="00B26CF8">
          <w:rPr>
            <w:rFonts w:ascii="inherit" w:eastAsia="Times New Roman" w:hAnsi="inherit" w:cs="Times New Roman"/>
            <w:color w:val="000000"/>
            <w:sz w:val="20"/>
            <w:szCs w:val="20"/>
            <w:lang w:eastAsia="id-ID"/>
          </w:rPr>
          <w:t>Akhir – akhir ini sering sekali terjadi kecelakaan di jalan raya, terutama pada musim mudik atau menjelang lebaran. Kecelakaan – kecelakaan tersebut disebabkan oleh banyak faktor, seperti faktor kelelahan, mengantuk, kebut-kebutan, mesin yang tidak fit, dan lain – lain. Namun, dari banyaknya faktor tersebut, kebut-kebutan adalah faktor yang paling berbahaya diantara semua faktor – faktor lainnya. </w:t>
        </w:r>
      </w:ins>
    </w:p>
    <w:p w:rsidR="00B26CF8" w:rsidRPr="00B26CF8" w:rsidRDefault="00B26CF8" w:rsidP="00B26CF8">
      <w:pPr>
        <w:spacing w:after="0" w:line="240" w:lineRule="auto"/>
        <w:jc w:val="both"/>
        <w:textAlignment w:val="baseline"/>
        <w:rPr>
          <w:ins w:id="64"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65" w:author="Unknown"/>
          <w:rFonts w:ascii="inherit" w:eastAsia="Times New Roman" w:hAnsi="inherit" w:cs="Times New Roman"/>
          <w:color w:val="000000"/>
          <w:sz w:val="20"/>
          <w:szCs w:val="20"/>
          <w:lang w:eastAsia="id-ID"/>
        </w:rPr>
      </w:pPr>
      <w:ins w:id="66" w:author="Unknown">
        <w:r w:rsidRPr="00B26CF8">
          <w:rPr>
            <w:rFonts w:ascii="inherit" w:eastAsia="Times New Roman" w:hAnsi="inherit" w:cs="Times New Roman"/>
            <w:color w:val="000000"/>
            <w:sz w:val="20"/>
            <w:szCs w:val="20"/>
            <w:lang w:eastAsia="id-ID"/>
          </w:rPr>
          <w:t>Menurut data yang diperoleh dari kepolisian dan jasa raharja, pada tahun lalu terjadi 1900 kasus kecelakaan di jalan raya akibat kebut-kebutan. kebut-kebutan di jalan raya sangatlah berbahaya karena menyebabkan kerugian baik bagi diri senidri maupun orang lain. Untuk meyakinkan statement di atas, berikut ini adalah dua paragaf yang membahas tentang kerugian akibat kebut-kebutan di jalan raya.</w:t>
        </w:r>
      </w:ins>
    </w:p>
    <w:p w:rsidR="00B26CF8" w:rsidRPr="00B26CF8" w:rsidRDefault="00B26CF8" w:rsidP="00B26CF8">
      <w:pPr>
        <w:spacing w:after="0" w:line="240" w:lineRule="auto"/>
        <w:jc w:val="both"/>
        <w:textAlignment w:val="baseline"/>
        <w:rPr>
          <w:ins w:id="67"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68" w:author="Unknown"/>
          <w:rFonts w:ascii="inherit" w:eastAsia="Times New Roman" w:hAnsi="inherit" w:cs="Times New Roman"/>
          <w:color w:val="000000"/>
          <w:sz w:val="20"/>
          <w:szCs w:val="20"/>
          <w:lang w:eastAsia="id-ID"/>
        </w:rPr>
      </w:pPr>
      <w:ins w:id="69" w:author="Unknown">
        <w:r w:rsidRPr="00B26CF8">
          <w:rPr>
            <w:rFonts w:ascii="inherit" w:eastAsia="Times New Roman" w:hAnsi="inherit" w:cs="Times New Roman"/>
            <w:color w:val="000000"/>
            <w:sz w:val="20"/>
            <w:szCs w:val="20"/>
            <w:lang w:eastAsia="id-ID"/>
          </w:rPr>
          <w:t>Yang pertama adalah, kebut-kebutan bisa mencelakai diri sendiri dan orang – orang terkasih. Mengendari kendaraan di luar batas normal akan menyebabkab kecelakaan, sehingga melukai diri sendiri dan orang – orang terkasih yang ada di dalam mobil. Bahkan tidak hanya melukai, tetapi juga bisa mengambil nyawa mereka yang kebut-kebutan di jalan raya. Data dari kepolisian juga mengungkapkan bahwa dari 1900 kasus kecelakaan akibat kebut-kebutan, sekitar 5034 orang meninggal dunia.</w:t>
        </w:r>
      </w:ins>
    </w:p>
    <w:p w:rsidR="00B26CF8" w:rsidRPr="00B26CF8" w:rsidRDefault="00B26CF8" w:rsidP="00B26CF8">
      <w:pPr>
        <w:spacing w:after="0" w:line="240" w:lineRule="auto"/>
        <w:jc w:val="both"/>
        <w:textAlignment w:val="baseline"/>
        <w:rPr>
          <w:ins w:id="70"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71" w:author="Unknown"/>
          <w:rFonts w:ascii="inherit" w:eastAsia="Times New Roman" w:hAnsi="inherit" w:cs="Times New Roman"/>
          <w:color w:val="000000"/>
          <w:sz w:val="20"/>
          <w:szCs w:val="20"/>
          <w:lang w:eastAsia="id-ID"/>
        </w:rPr>
      </w:pPr>
      <w:ins w:id="72" w:author="Unknown">
        <w:r w:rsidRPr="00B26CF8">
          <w:rPr>
            <w:rFonts w:ascii="inherit" w:eastAsia="Times New Roman" w:hAnsi="inherit" w:cs="Times New Roman"/>
            <w:color w:val="000000"/>
            <w:sz w:val="20"/>
            <w:szCs w:val="20"/>
            <w:lang w:eastAsia="id-ID"/>
          </w:rPr>
          <w:t>Kedua, kebut-kebutan bisa mencelakai orang lain, khusunya pejalan kaki. Para pengemudi yang memacu kendaraannya di luar batas bisa kehilangan control akan kendaraanya, sehingga akan menabarak para pejalan kaki. Contohnya kasus yang terjadi di Tugu Tani, Jakarta lima tahun lalu, sebanyak 17 orang meninggal dunia, dan 20 lainya luka – luka, akibat tertabrak mobil yang dikendarai oleh seorang wanita.</w:t>
        </w:r>
      </w:ins>
    </w:p>
    <w:p w:rsidR="00B26CF8" w:rsidRPr="00B26CF8" w:rsidRDefault="00B26CF8" w:rsidP="00B26CF8">
      <w:pPr>
        <w:spacing w:after="0" w:line="240" w:lineRule="auto"/>
        <w:jc w:val="both"/>
        <w:textAlignment w:val="baseline"/>
        <w:rPr>
          <w:ins w:id="73" w:author="Unknown"/>
          <w:rFonts w:ascii="inherit" w:eastAsia="Times New Roman" w:hAnsi="inherit" w:cs="Times New Roman"/>
          <w:color w:val="000000"/>
          <w:sz w:val="20"/>
          <w:szCs w:val="20"/>
          <w:lang w:eastAsia="id-ID"/>
        </w:rPr>
      </w:pPr>
    </w:p>
    <w:p w:rsidR="00B26CF8" w:rsidRPr="00B26CF8" w:rsidRDefault="00B26CF8" w:rsidP="00B26CF8">
      <w:pPr>
        <w:spacing w:after="0" w:line="240" w:lineRule="auto"/>
        <w:jc w:val="both"/>
        <w:textAlignment w:val="baseline"/>
        <w:rPr>
          <w:ins w:id="74" w:author="Unknown"/>
          <w:rFonts w:ascii="inherit" w:eastAsia="Times New Roman" w:hAnsi="inherit" w:cs="Times New Roman"/>
          <w:color w:val="000000"/>
          <w:sz w:val="20"/>
          <w:szCs w:val="20"/>
          <w:lang w:eastAsia="id-ID"/>
        </w:rPr>
      </w:pPr>
      <w:ins w:id="75" w:author="Unknown">
        <w:r w:rsidRPr="00B26CF8">
          <w:rPr>
            <w:rFonts w:ascii="inherit" w:eastAsia="Times New Roman" w:hAnsi="inherit" w:cs="Times New Roman"/>
            <w:color w:val="000000"/>
            <w:sz w:val="20"/>
            <w:szCs w:val="20"/>
            <w:lang w:eastAsia="id-ID"/>
          </w:rPr>
          <w:t>Oleh karena itu, kebut-kebutan bisa menyebabkan kecelakaan dan mengantarkan kematian di jalan raya, tidak hanya bagi pengemudi, tetapi juga bagi orang lain yang ikut menggunakan jalan raya yang tidak bersalah.</w:t>
        </w:r>
      </w:ins>
    </w:p>
    <w:p w:rsidR="00EA3586" w:rsidRDefault="00EA3586">
      <w:bookmarkStart w:id="76" w:name="_GoBack"/>
      <w:bookmarkEnd w:id="76"/>
    </w:p>
    <w:sectPr w:rsidR="00EA3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CF8"/>
    <w:rsid w:val="00B26CF8"/>
    <w:rsid w:val="00EA358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6CF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6CF8"/>
    <w:rPr>
      <w:rFonts w:ascii="Times New Roman" w:eastAsia="Times New Roman" w:hAnsi="Times New Roman" w:cs="Times New Roman"/>
      <w:b/>
      <w:bCs/>
      <w:sz w:val="36"/>
      <w:szCs w:val="36"/>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6CF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6CF8"/>
    <w:rPr>
      <w:rFonts w:ascii="Times New Roman" w:eastAsia="Times New Roman" w:hAnsi="Times New Roman" w:cs="Times New Roman"/>
      <w:b/>
      <w:bCs/>
      <w:sz w:val="36"/>
      <w:szCs w:val="3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780654">
      <w:bodyDiv w:val="1"/>
      <w:marLeft w:val="0"/>
      <w:marRight w:val="0"/>
      <w:marTop w:val="0"/>
      <w:marBottom w:val="0"/>
      <w:divBdr>
        <w:top w:val="none" w:sz="0" w:space="0" w:color="auto"/>
        <w:left w:val="none" w:sz="0" w:space="0" w:color="auto"/>
        <w:bottom w:val="none" w:sz="0" w:space="0" w:color="auto"/>
        <w:right w:val="none" w:sz="0" w:space="0" w:color="auto"/>
      </w:divBdr>
      <w:divsChild>
        <w:div w:id="965430951">
          <w:marLeft w:val="0"/>
          <w:marRight w:val="0"/>
          <w:marTop w:val="0"/>
          <w:marBottom w:val="0"/>
          <w:divBdr>
            <w:top w:val="none" w:sz="0" w:space="0" w:color="auto"/>
            <w:left w:val="none" w:sz="0" w:space="0" w:color="auto"/>
            <w:bottom w:val="none" w:sz="0" w:space="0" w:color="auto"/>
            <w:right w:val="none" w:sz="0" w:space="0" w:color="auto"/>
          </w:divBdr>
          <w:divsChild>
            <w:div w:id="858203627">
              <w:marLeft w:val="0"/>
              <w:marRight w:val="0"/>
              <w:marTop w:val="0"/>
              <w:marBottom w:val="0"/>
              <w:divBdr>
                <w:top w:val="none" w:sz="0" w:space="0" w:color="auto"/>
                <w:left w:val="none" w:sz="0" w:space="0" w:color="auto"/>
                <w:bottom w:val="none" w:sz="0" w:space="0" w:color="auto"/>
                <w:right w:val="none" w:sz="0" w:space="0" w:color="auto"/>
              </w:divBdr>
              <w:divsChild>
                <w:div w:id="1353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kity</dc:creator>
  <cp:lastModifiedBy>kity</cp:lastModifiedBy>
  <cp:revision>1</cp:revision>
  <dcterms:created xsi:type="dcterms:W3CDTF">2016-10-07T14:26:00Z</dcterms:created>
  <dcterms:modified xsi:type="dcterms:W3CDTF">2016-10-07T14:26:00Z</dcterms:modified>
</cp:coreProperties>
</file>